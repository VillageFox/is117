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5E" w:rsidRPr="00CA0015" w:rsidRDefault="0013245E">
      <w:pPr>
        <w:rPr>
          <w:b/>
          <w:sz w:val="24"/>
        </w:rPr>
      </w:pPr>
      <w:r w:rsidRPr="00CA0015">
        <w:rPr>
          <w:b/>
          <w:sz w:val="24"/>
        </w:rPr>
        <w:t>CLASS NOTES</w:t>
      </w:r>
    </w:p>
    <w:p w:rsidR="001A77FB" w:rsidRDefault="0013245E">
      <w:r w:rsidRPr="00AB70B3">
        <w:rPr>
          <w:b/>
        </w:rPr>
        <w:t xml:space="preserve">Html elements </w:t>
      </w:r>
      <w:r>
        <w:t xml:space="preserve">– convey /communicate the meaning of text to a search engine. Convey meaning of content to a search engine. The more meaning you can convey the more accurate the search results. </w:t>
      </w:r>
      <w:proofErr w:type="gramStart"/>
      <w:r>
        <w:t>Can convey importance/ relevance.</w:t>
      </w:r>
      <w:proofErr w:type="gramEnd"/>
      <w:r>
        <w:t xml:space="preserve"> </w:t>
      </w:r>
    </w:p>
    <w:p w:rsidR="00377AD7" w:rsidRDefault="00377AD7" w:rsidP="00377AD7">
      <w:proofErr w:type="spellStart"/>
      <w:r w:rsidRPr="00AB70B3">
        <w:rPr>
          <w:b/>
        </w:rPr>
        <w:t>Xhtml</w:t>
      </w:r>
      <w:proofErr w:type="spellEnd"/>
      <w:r w:rsidRPr="00AB70B3">
        <w:rPr>
          <w:b/>
        </w:rPr>
        <w:t xml:space="preserve"> standard</w:t>
      </w:r>
      <w:r>
        <w:t xml:space="preserve">—the first agreed upon standard that allowed machines to ‘parse’ web pages and make assumptions to evaluate the websites’ syntax  structure and meaning. </w:t>
      </w:r>
    </w:p>
    <w:p w:rsidR="0013245E" w:rsidRDefault="0013245E">
      <w:proofErr w:type="gramStart"/>
      <w:r w:rsidRPr="00AB70B3">
        <w:rPr>
          <w:b/>
        </w:rPr>
        <w:t>Parse</w:t>
      </w:r>
      <w:r>
        <w:t>—passing text through process and analyzing into algorithms.</w:t>
      </w:r>
      <w:proofErr w:type="gramEnd"/>
      <w:r>
        <w:t xml:space="preserve"> </w:t>
      </w:r>
    </w:p>
    <w:p w:rsidR="0013245E" w:rsidRDefault="008A16A2">
      <w:r w:rsidRPr="00AB70B3">
        <w:rPr>
          <w:b/>
        </w:rPr>
        <w:t>Agile methodology</w:t>
      </w:r>
      <w:r>
        <w:t>—stresses continuous improvement on software, rather than the waterfall style (</w:t>
      </w:r>
      <w:proofErr w:type="gramStart"/>
      <w:r>
        <w:t>epic ,</w:t>
      </w:r>
      <w:proofErr w:type="gramEnd"/>
      <w:r>
        <w:t xml:space="preserve"> ephemeral effort). </w:t>
      </w:r>
    </w:p>
    <w:p w:rsidR="008A16A2" w:rsidRDefault="008A16A2">
      <w:r>
        <w:t xml:space="preserve">When you are making a website you want </w:t>
      </w:r>
      <w:proofErr w:type="gramStart"/>
      <w:r>
        <w:t>to :</w:t>
      </w:r>
      <w:proofErr w:type="gramEnd"/>
      <w:r>
        <w:t xml:space="preserve"> </w:t>
      </w:r>
      <w:r>
        <w:tab/>
      </w:r>
      <w:r w:rsidRPr="00AB70B3">
        <w:rPr>
          <w:b/>
        </w:rPr>
        <w:t>Analyze</w:t>
      </w:r>
      <w:r>
        <w:tab/>
        <w:t>-- asking questions and collecting answers/requirements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0B3">
        <w:rPr>
          <w:b/>
        </w:rPr>
        <w:t>Design</w:t>
      </w:r>
      <w:r>
        <w:t>—take the requirements needed and create a “</w:t>
      </w:r>
      <w:r w:rsidR="00F51C7E">
        <w:t xml:space="preserve">look &amp; </w:t>
      </w:r>
      <w:r>
        <w:t xml:space="preserve">feel”. 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0B3">
        <w:rPr>
          <w:b/>
        </w:rPr>
        <w:t>Develop</w:t>
      </w:r>
      <w:r>
        <w:t>—connected to designing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0B3">
        <w:rPr>
          <w:b/>
        </w:rPr>
        <w:t>Launch</w:t>
      </w:r>
      <w:r>
        <w:t xml:space="preserve">—requires separate skills and factors, usually a “hard deadline”.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0B3">
        <w:rPr>
          <w:b/>
        </w:rPr>
        <w:t>Evaluate</w:t>
      </w:r>
      <w:r>
        <w:t xml:space="preserve">—integrate </w:t>
      </w:r>
      <w:r w:rsidR="00A35060">
        <w:t xml:space="preserve">mistakes and output back into the business model. </w:t>
      </w:r>
    </w:p>
    <w:p w:rsidR="00A35060" w:rsidRDefault="00A35060">
      <w:r>
        <w:t>“</w:t>
      </w:r>
      <w:proofErr w:type="gramStart"/>
      <w:r w:rsidRPr="00C504DF">
        <w:rPr>
          <w:b/>
          <w:color w:val="FF0000"/>
        </w:rPr>
        <w:t>small</w:t>
      </w:r>
      <w:proofErr w:type="gramEnd"/>
      <w:r w:rsidRPr="00C504DF">
        <w:rPr>
          <w:b/>
          <w:color w:val="FF0000"/>
        </w:rPr>
        <w:t xml:space="preserve"> batch</w:t>
      </w:r>
      <w:r w:rsidRPr="00AB70B3">
        <w:rPr>
          <w:color w:val="FF0000"/>
        </w:rPr>
        <w:t xml:space="preserve"> </w:t>
      </w:r>
      <w:r w:rsidRPr="00C504DF">
        <w:rPr>
          <w:b/>
          <w:color w:val="FF0000"/>
        </w:rPr>
        <w:t>production</w:t>
      </w:r>
      <w:r>
        <w:t>” vs. “</w:t>
      </w:r>
      <w:r w:rsidRPr="00C504DF">
        <w:rPr>
          <w:b/>
          <w:color w:val="4F81BD" w:themeColor="accent1"/>
        </w:rPr>
        <w:t>big batch production</w:t>
      </w:r>
      <w:r>
        <w:t>”</w:t>
      </w:r>
    </w:p>
    <w:p w:rsidR="00A35060" w:rsidRDefault="00A35060">
      <w:r>
        <w:t>What is the MVP (minimally viable product) that you can provide a client</w:t>
      </w:r>
      <w:r w:rsidR="00AB70B3">
        <w:t xml:space="preserve">, before you begin the agile methodology? </w:t>
      </w:r>
    </w:p>
    <w:p w:rsidR="005651A3" w:rsidRDefault="005651A3">
      <w:r w:rsidRPr="005651A3">
        <w:rPr>
          <w:b/>
        </w:rPr>
        <w:t>Top level domain (TLD)</w:t>
      </w:r>
      <w:r>
        <w:t>—are the .com, .org, .</w:t>
      </w:r>
      <w:proofErr w:type="gramStart"/>
      <w:r>
        <w:t>net, …etc</w:t>
      </w:r>
      <w:proofErr w:type="gramEnd"/>
      <w:r>
        <w:t>.</w:t>
      </w:r>
    </w:p>
    <w:p w:rsidR="005651A3" w:rsidRDefault="005651A3">
      <w:r w:rsidRPr="005651A3">
        <w:rPr>
          <w:b/>
        </w:rPr>
        <w:t>Domain name</w:t>
      </w:r>
      <w:r w:rsidR="00C504DF">
        <w:rPr>
          <w:b/>
        </w:rPr>
        <w:t xml:space="preserve"> (DNS)</w:t>
      </w:r>
      <w:r>
        <w:t xml:space="preserve">—is the name before the TLD, for example, njit.edu. </w:t>
      </w:r>
    </w:p>
    <w:p w:rsidR="005651A3" w:rsidRDefault="005651A3">
      <w:r w:rsidRPr="005651A3">
        <w:rPr>
          <w:b/>
        </w:rPr>
        <w:t>IP address</w:t>
      </w:r>
      <w:r>
        <w:t xml:space="preserve">—every computer, server, has an internet address. There are four different parts to it. </w:t>
      </w:r>
    </w:p>
    <w:p w:rsidR="005651A3" w:rsidRDefault="005651A3">
      <w:r w:rsidRPr="005651A3">
        <w:rPr>
          <w:b/>
        </w:rPr>
        <w:t xml:space="preserve">Http </w:t>
      </w:r>
      <w:r>
        <w:rPr>
          <w:b/>
        </w:rPr>
        <w:t xml:space="preserve">(hypertext transfer protocol) </w:t>
      </w:r>
      <w:r w:rsidRPr="005651A3">
        <w:rPr>
          <w:b/>
        </w:rPr>
        <w:t>server</w:t>
      </w:r>
      <w:r>
        <w:t>—is a server</w:t>
      </w:r>
    </w:p>
    <w:p w:rsidR="005651A3" w:rsidRDefault="005651A3">
      <w:r w:rsidRPr="005651A3">
        <w:rPr>
          <w:b/>
        </w:rPr>
        <w:t>Host</w:t>
      </w:r>
      <w:r>
        <w:t xml:space="preserve">—is a computer, or rather, the hardware.  A host can have more than one type of server running on it. </w:t>
      </w:r>
    </w:p>
    <w:p w:rsidR="005651A3" w:rsidRDefault="005651A3">
      <w:r w:rsidRPr="005651A3">
        <w:rPr>
          <w:b/>
        </w:rPr>
        <w:t>Server</w:t>
      </w:r>
      <w:r>
        <w:t xml:space="preserve">—is actually software, intangible. </w:t>
      </w:r>
      <w:r w:rsidR="00C504DF">
        <w:t xml:space="preserve">There are different types of servers like Apache, Microsoft, </w:t>
      </w:r>
      <w:proofErr w:type="spellStart"/>
      <w:r w:rsidR="00C504DF">
        <w:t>nginx</w:t>
      </w:r>
      <w:proofErr w:type="spellEnd"/>
      <w:r w:rsidR="00C504DF">
        <w:t xml:space="preserve"> and Google. This is installed on hosts and used to facilitate the internet. </w:t>
      </w:r>
    </w:p>
    <w:p w:rsidR="005651A3" w:rsidRDefault="005651A3">
      <w:r>
        <w:t xml:space="preserve">The internet is based on a ‘client/server architect’. The server is the pitcher, the client is the catcher. </w:t>
      </w:r>
    </w:p>
    <w:p w:rsidR="00830EEF" w:rsidRDefault="00C504DF">
      <w:r w:rsidRPr="00C504DF">
        <w:rPr>
          <w:b/>
        </w:rPr>
        <w:t>Document Object Model (DOM)</w:t>
      </w:r>
      <w:r>
        <w:t xml:space="preserve">—takes the html in, compile, interprets and displays the webpage that one actually sees. </w:t>
      </w:r>
    </w:p>
    <w:p w:rsidR="00077F79" w:rsidRDefault="00077F79">
      <w:proofErr w:type="spellStart"/>
      <w:r w:rsidRPr="00D218B3">
        <w:rPr>
          <w:b/>
        </w:rPr>
        <w:t>Git</w:t>
      </w:r>
      <w:proofErr w:type="spellEnd"/>
      <w:r>
        <w:t xml:space="preserve">—is referred to as source code management, or SCM. </w:t>
      </w:r>
    </w:p>
    <w:p w:rsidR="00077F79" w:rsidRDefault="00077F79">
      <w:r w:rsidRPr="00D218B3">
        <w:rPr>
          <w:b/>
        </w:rPr>
        <w:t>Repository</w:t>
      </w:r>
      <w:r>
        <w:t xml:space="preserve">—refers to a project open on </w:t>
      </w:r>
      <w:proofErr w:type="spellStart"/>
      <w:r>
        <w:t>github</w:t>
      </w:r>
      <w:proofErr w:type="spellEnd"/>
      <w:r>
        <w:t xml:space="preserve">. </w:t>
      </w:r>
    </w:p>
    <w:p w:rsidR="00D218B3" w:rsidRDefault="00D218B3">
      <w:proofErr w:type="gramStart"/>
      <w:r w:rsidRPr="00D218B3">
        <w:rPr>
          <w:b/>
        </w:rPr>
        <w:t>Camel Case</w:t>
      </w:r>
      <w:r>
        <w:t>—the special casing where you do not use spaces, but capitalize the first letter in the next word.</w:t>
      </w:r>
      <w:proofErr w:type="gramEnd"/>
    </w:p>
    <w:p w:rsidR="00EB0562" w:rsidRDefault="00EB0562">
      <w:r>
        <w:t>The .</w:t>
      </w:r>
      <w:proofErr w:type="spellStart"/>
      <w:r>
        <w:t>htaccess</w:t>
      </w:r>
      <w:proofErr w:type="spellEnd"/>
      <w:r>
        <w:t xml:space="preserve"> file is used to override </w:t>
      </w:r>
      <w:r w:rsidR="00F0409E">
        <w:t xml:space="preserve">the default web server programming. </w:t>
      </w:r>
    </w:p>
    <w:p w:rsidR="00D218B3" w:rsidRDefault="00D218B3">
      <w:pPr>
        <w:rPr>
          <w:ins w:id="0" w:author="njit" w:date="2014-02-14T19:40:00Z"/>
        </w:rPr>
      </w:pPr>
      <w:r>
        <w:t xml:space="preserve">Do not put spaces on file names, all lower case. </w:t>
      </w:r>
      <w:proofErr w:type="gramStart"/>
      <w:r>
        <w:t>If you don’t you will have to use a “%20” which would have to replace the “space”.</w:t>
      </w:r>
      <w:proofErr w:type="gramEnd"/>
      <w:r>
        <w:t xml:space="preserve"> Underscores are acceptable for file names. If you must have two separate words, use Camel Case. </w:t>
      </w:r>
    </w:p>
    <w:p w:rsidR="00F85593" w:rsidRDefault="00F85593">
      <w:ins w:id="1" w:author="njit" w:date="2014-02-14T19:40:00Z">
        <w:r>
          <w:t xml:space="preserve">To save </w:t>
        </w:r>
      </w:ins>
      <w:r>
        <w:t>time, duplicate the session and use one window to ‘commit’ and another to work on files.</w:t>
      </w:r>
    </w:p>
    <w:p w:rsidR="00FD7198" w:rsidRPr="00FD7198" w:rsidRDefault="00FD7198">
      <w:pPr>
        <w:rPr>
          <w:b/>
          <w:color w:val="FF0000"/>
        </w:rPr>
      </w:pPr>
      <w:r w:rsidRPr="00FD7198">
        <w:rPr>
          <w:b/>
          <w:color w:val="FF0000"/>
        </w:rPr>
        <w:t xml:space="preserve">What is a ‘remote repository’? </w:t>
      </w:r>
    </w:p>
    <w:p w:rsidR="00D218B3" w:rsidRDefault="00D218B3">
      <w:r>
        <w:lastRenderedPageBreak/>
        <w:br w:type="page"/>
      </w:r>
    </w:p>
    <w:p w:rsidR="00D218B3" w:rsidRDefault="00D218B3"/>
    <w:p w:rsidR="00830EEF" w:rsidRDefault="00830EEF">
      <w:r>
        <w:br w:type="page"/>
      </w:r>
    </w:p>
    <w:p w:rsidR="00830EEF" w:rsidRDefault="00830EEF">
      <w:pPr>
        <w:rPr>
          <w:b/>
        </w:rPr>
      </w:pPr>
      <w:r w:rsidRPr="00830EEF">
        <w:rPr>
          <w:b/>
        </w:rPr>
        <w:lastRenderedPageBreak/>
        <w:t>LINUX NOTES</w:t>
      </w:r>
    </w:p>
    <w:p w:rsidR="00F0409E" w:rsidRDefault="00A80F98">
      <w:r>
        <w:rPr>
          <w:b/>
        </w:rPr>
        <w:t>:</w:t>
      </w:r>
      <w:proofErr w:type="spellStart"/>
      <w:r w:rsidR="00830EEF">
        <w:rPr>
          <w:b/>
        </w:rPr>
        <w:t>Ls</w:t>
      </w:r>
      <w:proofErr w:type="spellEnd"/>
      <w:r w:rsidR="00F0409E">
        <w:rPr>
          <w:b/>
        </w:rPr>
        <w:tab/>
      </w:r>
      <w:r w:rsidR="00F0409E">
        <w:rPr>
          <w:b/>
        </w:rPr>
        <w:tab/>
      </w:r>
      <w:r w:rsidR="00F0409E">
        <w:rPr>
          <w:b/>
        </w:rPr>
        <w:tab/>
      </w:r>
      <w:r>
        <w:rPr>
          <w:b/>
        </w:rPr>
        <w:tab/>
      </w:r>
      <w:r w:rsidR="00830EEF">
        <w:rPr>
          <w:b/>
        </w:rPr>
        <w:t>—</w:t>
      </w:r>
      <w:r w:rsidR="00830EEF" w:rsidRPr="00F3089D">
        <w:t xml:space="preserve">list </w:t>
      </w:r>
      <w:r w:rsidR="00830EEF">
        <w:rPr>
          <w:b/>
        </w:rPr>
        <w:br/>
      </w:r>
      <w:r>
        <w:rPr>
          <w:b/>
        </w:rPr>
        <w:t>:</w:t>
      </w:r>
      <w:proofErr w:type="spellStart"/>
      <w:r w:rsidR="00830EEF">
        <w:rPr>
          <w:b/>
        </w:rPr>
        <w:t>ls</w:t>
      </w:r>
      <w:proofErr w:type="spellEnd"/>
      <w:r w:rsidR="00830EEF">
        <w:rPr>
          <w:b/>
        </w:rPr>
        <w:t xml:space="preserve"> –l</w:t>
      </w:r>
      <w:r w:rsidR="00F0409E">
        <w:rPr>
          <w:b/>
        </w:rPr>
        <w:tab/>
      </w:r>
      <w:r w:rsidR="00F0409E">
        <w:rPr>
          <w:b/>
        </w:rPr>
        <w:tab/>
      </w:r>
      <w:r w:rsidR="00F0409E">
        <w:rPr>
          <w:b/>
        </w:rPr>
        <w:tab/>
      </w:r>
      <w:r>
        <w:rPr>
          <w:b/>
        </w:rPr>
        <w:tab/>
      </w:r>
      <w:r w:rsidR="00830EEF" w:rsidRPr="00F3089D">
        <w:t xml:space="preserve">—list </w:t>
      </w:r>
      <w:r w:rsidR="00830EEF" w:rsidRPr="00F3089D">
        <w:br/>
      </w:r>
      <w:r>
        <w:rPr>
          <w:b/>
        </w:rPr>
        <w:t>:</w:t>
      </w:r>
      <w:proofErr w:type="spellStart"/>
      <w:r w:rsidR="00830EEF" w:rsidRPr="00F3089D">
        <w:rPr>
          <w:b/>
        </w:rPr>
        <w:t>rwx</w:t>
      </w:r>
      <w:proofErr w:type="spellEnd"/>
      <w:r w:rsidR="00F0409E">
        <w:rPr>
          <w:b/>
        </w:rPr>
        <w:tab/>
      </w:r>
      <w:r w:rsidR="00F0409E">
        <w:rPr>
          <w:b/>
        </w:rPr>
        <w:tab/>
      </w:r>
      <w:r w:rsidR="00F0409E">
        <w:rPr>
          <w:b/>
        </w:rPr>
        <w:tab/>
      </w:r>
      <w:r>
        <w:rPr>
          <w:b/>
        </w:rPr>
        <w:tab/>
      </w:r>
      <w:r w:rsidR="00830EEF">
        <w:t>—read, write, e</w:t>
      </w:r>
      <w:r w:rsidR="00F3089D">
        <w:t>xecute</w:t>
      </w:r>
      <w:r w:rsidR="00830EEF">
        <w:br/>
      </w:r>
      <w:r>
        <w:rPr>
          <w:b/>
        </w:rPr>
        <w:t>:</w:t>
      </w:r>
      <w:r w:rsidR="00830EEF" w:rsidRPr="00F3089D">
        <w:rPr>
          <w:b/>
        </w:rPr>
        <w:t>r-x</w:t>
      </w:r>
      <w:r w:rsidR="00F0409E">
        <w:rPr>
          <w:b/>
        </w:rPr>
        <w:tab/>
      </w:r>
      <w:r w:rsidR="00F0409E">
        <w:rPr>
          <w:b/>
        </w:rPr>
        <w:tab/>
      </w:r>
      <w:r w:rsidR="00F0409E">
        <w:rPr>
          <w:b/>
        </w:rPr>
        <w:tab/>
      </w:r>
      <w:r>
        <w:rPr>
          <w:b/>
        </w:rPr>
        <w:tab/>
      </w:r>
      <w:r w:rsidR="00830EEF">
        <w:t>—read,</w:t>
      </w:r>
      <w:r w:rsidR="00F3089D">
        <w:t xml:space="preserve"> but cannot write, execute</w:t>
      </w:r>
      <w:r w:rsidR="00F3089D">
        <w:br/>
      </w:r>
      <w:r>
        <w:rPr>
          <w:b/>
        </w:rPr>
        <w:t>:</w:t>
      </w:r>
      <w:proofErr w:type="spellStart"/>
      <w:r w:rsidR="00F3089D" w:rsidRPr="00F0409E">
        <w:rPr>
          <w:b/>
        </w:rPr>
        <w:t>wq</w:t>
      </w:r>
      <w:proofErr w:type="spellEnd"/>
      <w:r w:rsidR="00F0409E">
        <w:rPr>
          <w:b/>
        </w:rPr>
        <w:tab/>
      </w:r>
      <w:r w:rsidR="00F0409E">
        <w:rPr>
          <w:b/>
        </w:rPr>
        <w:tab/>
      </w:r>
      <w:r w:rsidR="00F0409E">
        <w:rPr>
          <w:b/>
        </w:rPr>
        <w:tab/>
      </w:r>
      <w:r>
        <w:rPr>
          <w:b/>
        </w:rPr>
        <w:tab/>
      </w:r>
      <w:r w:rsidR="00F3089D">
        <w:t xml:space="preserve">—save and quit </w:t>
      </w:r>
      <w:r w:rsidR="00F0409E">
        <w:br/>
      </w:r>
      <w:r>
        <w:rPr>
          <w:b/>
        </w:rPr>
        <w:t>:</w:t>
      </w:r>
      <w:r w:rsidR="00F0409E" w:rsidRPr="00F0409E">
        <w:rPr>
          <w:b/>
        </w:rPr>
        <w:t>cd is117</w:t>
      </w:r>
      <w:r w:rsidR="00F0409E">
        <w:rPr>
          <w:b/>
        </w:rPr>
        <w:tab/>
      </w:r>
      <w:r w:rsidR="00F0409E">
        <w:rPr>
          <w:b/>
        </w:rPr>
        <w:tab/>
      </w:r>
      <w:r>
        <w:rPr>
          <w:b/>
        </w:rPr>
        <w:tab/>
      </w:r>
      <w:r w:rsidR="00F0409E">
        <w:t>—online boilerplate website</w:t>
      </w:r>
      <w:r w:rsidR="00F0409E">
        <w:br/>
      </w:r>
      <w:r>
        <w:rPr>
          <w:b/>
        </w:rPr>
        <w:t>:</w:t>
      </w:r>
      <w:r w:rsidR="00F0409E" w:rsidRPr="00F0409E">
        <w:rPr>
          <w:b/>
        </w:rPr>
        <w:t>mv .</w:t>
      </w:r>
      <w:proofErr w:type="spellStart"/>
      <w:r w:rsidR="00F0409E" w:rsidRPr="00F0409E">
        <w:rPr>
          <w:b/>
        </w:rPr>
        <w:t>htaccess</w:t>
      </w:r>
      <w:proofErr w:type="spellEnd"/>
      <w:r w:rsidR="00F0409E" w:rsidRPr="00F0409E">
        <w:rPr>
          <w:b/>
        </w:rPr>
        <w:t xml:space="preserve"> </w:t>
      </w:r>
      <w:proofErr w:type="spellStart"/>
      <w:r w:rsidR="00F0409E" w:rsidRPr="00F0409E">
        <w:rPr>
          <w:b/>
        </w:rPr>
        <w:t>htaccess</w:t>
      </w:r>
      <w:proofErr w:type="spellEnd"/>
      <w:r w:rsidR="00F0409E">
        <w:rPr>
          <w:b/>
        </w:rPr>
        <w:tab/>
      </w:r>
      <w:r>
        <w:rPr>
          <w:b/>
        </w:rPr>
        <w:tab/>
      </w:r>
      <w:r w:rsidR="00F0409E">
        <w:t xml:space="preserve">—moves the website because </w:t>
      </w:r>
      <w:proofErr w:type="spellStart"/>
      <w:r w:rsidR="00F0409E">
        <w:t>afs</w:t>
      </w:r>
      <w:proofErr w:type="spellEnd"/>
      <w:r w:rsidR="00F0409E">
        <w:t xml:space="preserve"> does not like </w:t>
      </w:r>
      <w:proofErr w:type="spellStart"/>
      <w:r w:rsidR="00F0409E" w:rsidRPr="00A80F98">
        <w:rPr>
          <w:i/>
        </w:rPr>
        <w:t>htaccess</w:t>
      </w:r>
      <w:proofErr w:type="spellEnd"/>
      <w:r w:rsidR="00F0409E">
        <w:br/>
      </w:r>
      <w:r>
        <w:rPr>
          <w:b/>
        </w:rPr>
        <w:t>:</w:t>
      </w:r>
      <w:r w:rsidR="00F0409E" w:rsidRPr="00A80F98">
        <w:rPr>
          <w:b/>
        </w:rPr>
        <w:t>vi index</w:t>
      </w:r>
      <w:r w:rsidR="00F0409E">
        <w:tab/>
      </w:r>
      <w:r w:rsidR="00F0409E">
        <w:tab/>
      </w:r>
      <w:r w:rsidR="00F0409E">
        <w:tab/>
        <w:t>—allows modifying to files</w:t>
      </w:r>
      <w:r w:rsidR="00F0409E">
        <w:br/>
      </w:r>
      <w:r>
        <w:rPr>
          <w:b/>
        </w:rPr>
        <w:t>:</w:t>
      </w:r>
      <w:proofErr w:type="spellStart"/>
      <w:r w:rsidRPr="00A80F98">
        <w:rPr>
          <w:b/>
        </w:rPr>
        <w:t>git</w:t>
      </w:r>
      <w:proofErr w:type="spellEnd"/>
      <w:r w:rsidRPr="00A80F98">
        <w:rPr>
          <w:b/>
        </w:rPr>
        <w:t xml:space="preserve"> clone</w:t>
      </w:r>
      <w:r>
        <w:t xml:space="preserve"> (paste)</w:t>
      </w:r>
      <w:r>
        <w:tab/>
      </w:r>
      <w:r>
        <w:tab/>
        <w:t>—creates a webpage??</w:t>
      </w:r>
      <w:r w:rsidR="00D218B3">
        <w:br/>
        <w:t xml:space="preserve">:cd .. </w:t>
      </w:r>
      <w:r w:rsidR="00D218B3">
        <w:tab/>
      </w:r>
      <w:r w:rsidR="00D218B3">
        <w:tab/>
      </w:r>
      <w:r w:rsidR="00D218B3">
        <w:tab/>
      </w:r>
      <w:r w:rsidR="00D218B3">
        <w:tab/>
        <w:t xml:space="preserve">-- goes up one </w:t>
      </w:r>
      <w:proofErr w:type="gramStart"/>
      <w:r w:rsidR="00D218B3">
        <w:t xml:space="preserve">directory </w:t>
      </w:r>
      <w:proofErr w:type="gramEnd"/>
      <w:r w:rsidR="00D218B3">
        <w:br/>
        <w:t>: .</w:t>
      </w:r>
      <w:r w:rsidR="00D218B3">
        <w:tab/>
      </w:r>
      <w:r w:rsidR="00D218B3">
        <w:tab/>
      </w:r>
      <w:r w:rsidR="00D218B3">
        <w:tab/>
      </w:r>
      <w:r w:rsidR="00D218B3">
        <w:tab/>
        <w:t>--</w:t>
      </w:r>
      <w:proofErr w:type="gramStart"/>
      <w:r w:rsidR="00D218B3">
        <w:t>present</w:t>
      </w:r>
      <w:proofErr w:type="gramEnd"/>
      <w:r w:rsidR="00D218B3">
        <w:t xml:space="preserve"> working directory</w:t>
      </w:r>
      <w:r w:rsidR="00F830A8">
        <w:br/>
        <w:t>touch README.md</w:t>
      </w:r>
      <w:r w:rsidR="00F830A8">
        <w:tab/>
      </w:r>
      <w:r w:rsidR="00F830A8">
        <w:tab/>
        <w:t>-- makes a new, empty README file</w:t>
      </w:r>
      <w:r w:rsidR="00F85593">
        <w:br/>
      </w:r>
      <w:ins w:id="2" w:author="njit" w:date="2014-02-14T19:35:00Z">
        <w:r w:rsidR="00F85593" w:rsidRPr="00F85593">
          <w:t xml:space="preserve">: </w:t>
        </w:r>
        <w:proofErr w:type="spellStart"/>
        <w:r w:rsidR="00F85593" w:rsidRPr="00F85593">
          <w:t>git</w:t>
        </w:r>
        <w:proofErr w:type="spellEnd"/>
        <w:r w:rsidR="00F85593" w:rsidRPr="00F85593">
          <w:t xml:space="preserve"> remote show </w:t>
        </w:r>
      </w:ins>
      <w:ins w:id="3" w:author="njit" w:date="2014-02-14T19:36:00Z">
        <w:r w:rsidR="00F85593" w:rsidRPr="00F85593">
          <w:t xml:space="preserve">add </w:t>
        </w:r>
      </w:ins>
      <w:ins w:id="4" w:author="njit" w:date="2014-02-14T19:35:00Z">
        <w:r w:rsidR="00F85593" w:rsidRPr="00F85593">
          <w:t>origin (add link)</w:t>
        </w:r>
      </w:ins>
      <w:ins w:id="5" w:author="njit" w:date="2014-02-14T19:37:00Z">
        <w:r w:rsidR="00F85593" w:rsidRPr="00F85593">
          <w:t xml:space="preserve"> </w:t>
        </w:r>
        <w:r w:rsidR="00F85593" w:rsidRPr="00F85593">
          <w:br/>
          <w:t xml:space="preserve">: </w:t>
        </w:r>
        <w:proofErr w:type="spellStart"/>
        <w:r w:rsidR="00F85593" w:rsidRPr="00F85593">
          <w:t>git</w:t>
        </w:r>
        <w:proofErr w:type="spellEnd"/>
        <w:r w:rsidR="00F85593" w:rsidRPr="00F85593">
          <w:t xml:space="preserve"> commit –m ‘did such and such’ </w:t>
        </w:r>
        <w:r w:rsidR="00F85593" w:rsidRPr="00F85593">
          <w:br/>
          <w:t xml:space="preserve">: </w:t>
        </w:r>
        <w:proofErr w:type="spellStart"/>
        <w:r w:rsidR="00F85593" w:rsidRPr="00F85593">
          <w:t>git</w:t>
        </w:r>
        <w:proofErr w:type="spellEnd"/>
        <w:r w:rsidR="00F85593" w:rsidRPr="00F85593">
          <w:t xml:space="preserve"> push origin master </w:t>
        </w:r>
        <w:r w:rsidR="00F85593" w:rsidRPr="00F85593">
          <w:tab/>
        </w:r>
        <w:r w:rsidR="00F85593" w:rsidRPr="00F85593">
          <w:tab/>
          <w:t>-- uploads work online at github.com</w:t>
        </w:r>
      </w:ins>
      <w:r w:rsidR="005671E8">
        <w:br/>
        <w:t>: cd ~/.</w:t>
      </w:r>
      <w:proofErr w:type="spellStart"/>
      <w:r w:rsidR="005671E8">
        <w:t>ssh</w:t>
      </w:r>
      <w:proofErr w:type="spellEnd"/>
      <w:r w:rsidR="005671E8">
        <w:br/>
        <w:t>: vi id_rsa.pub</w:t>
      </w:r>
      <w:r w:rsidR="00A07A67">
        <w:tab/>
      </w:r>
      <w:r w:rsidR="00A07A67">
        <w:tab/>
      </w:r>
      <w:r w:rsidR="00A07A67">
        <w:tab/>
        <w:t>--keycode??</w:t>
      </w:r>
      <w:bookmarkStart w:id="6" w:name="_GoBack"/>
      <w:bookmarkEnd w:id="6"/>
      <w:ins w:id="7" w:author="njit" w:date="2014-02-14T19:37:00Z">
        <w:r w:rsidR="00F85593">
          <w:br/>
        </w:r>
      </w:ins>
      <w:r w:rsidR="00F0409E">
        <w:br/>
      </w:r>
    </w:p>
    <w:sectPr w:rsidR="00F0409E" w:rsidSect="001324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5E"/>
    <w:rsid w:val="00075996"/>
    <w:rsid w:val="00077F79"/>
    <w:rsid w:val="000F60B1"/>
    <w:rsid w:val="0013245E"/>
    <w:rsid w:val="00134D57"/>
    <w:rsid w:val="001A77FB"/>
    <w:rsid w:val="0021079C"/>
    <w:rsid w:val="00377AD7"/>
    <w:rsid w:val="004F4F84"/>
    <w:rsid w:val="005651A3"/>
    <w:rsid w:val="005671E8"/>
    <w:rsid w:val="00830EEF"/>
    <w:rsid w:val="008A16A2"/>
    <w:rsid w:val="00A036A1"/>
    <w:rsid w:val="00A07A67"/>
    <w:rsid w:val="00A35060"/>
    <w:rsid w:val="00A80F98"/>
    <w:rsid w:val="00AB70B3"/>
    <w:rsid w:val="00BF3845"/>
    <w:rsid w:val="00C504DF"/>
    <w:rsid w:val="00CA0015"/>
    <w:rsid w:val="00D218B3"/>
    <w:rsid w:val="00EB0562"/>
    <w:rsid w:val="00F0409E"/>
    <w:rsid w:val="00F3089D"/>
    <w:rsid w:val="00F51C7E"/>
    <w:rsid w:val="00F830A8"/>
    <w:rsid w:val="00F85593"/>
    <w:rsid w:val="00FD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2DB53-D9FF-4BDA-8E8C-50840916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74668C75</Template>
  <TotalTime>13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njit</cp:lastModifiedBy>
  <cp:revision>3</cp:revision>
  <dcterms:created xsi:type="dcterms:W3CDTF">2014-02-15T01:47:00Z</dcterms:created>
  <dcterms:modified xsi:type="dcterms:W3CDTF">2014-02-15T01:59:00Z</dcterms:modified>
</cp:coreProperties>
</file>